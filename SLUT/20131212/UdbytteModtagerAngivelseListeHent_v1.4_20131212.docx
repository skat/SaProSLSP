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6F" w:rsidRDefault="00B037A5" w:rsidP="00B037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037A5" w:rsidTr="00B037A5"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B037A5">
              <w:rPr>
                <w:rFonts w:ascii="Arial" w:hAnsi="Arial" w:cs="Arial"/>
                <w:b/>
                <w:sz w:val="30"/>
              </w:rPr>
              <w:t>UdbytteModtagerAngivelseListeHent</w:t>
            </w:r>
            <w:proofErr w:type="spellEnd"/>
          </w:p>
        </w:tc>
      </w:tr>
      <w:tr w:rsidR="00B037A5" w:rsidTr="00B037A5"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037A5" w:rsidTr="00B037A5"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ins w:id="1" w:author="Lasse Steven Levarett Buck" w:date="2013-12-12T23:57:00Z">
              <w:r w:rsidR="000D5E75">
                <w:rPr>
                  <w:rFonts w:ascii="Arial" w:hAnsi="Arial" w:cs="Arial"/>
                  <w:sz w:val="18"/>
                </w:rPr>
                <w:t>4</w:t>
              </w:r>
            </w:ins>
            <w:del w:id="2" w:author="Lasse Steven Levarett Buck" w:date="2013-12-12T23:57:00Z">
              <w:r>
                <w:rPr>
                  <w:rFonts w:ascii="Arial" w:hAnsi="Arial" w:cs="Arial"/>
                  <w:sz w:val="18"/>
                </w:rPr>
                <w:delText>3</w:delText>
              </w:r>
            </w:del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</w:t>
            </w:r>
            <w:ins w:id="3" w:author="Lasse Steven Levarett Buck" w:date="2013-12-12T23:57:00Z">
              <w:r w:rsidR="000D5E75">
                <w:rPr>
                  <w:rFonts w:ascii="Arial" w:hAnsi="Arial" w:cs="Arial"/>
                  <w:sz w:val="18"/>
                </w:rPr>
                <w:t>12</w:t>
              </w:r>
            </w:ins>
            <w:del w:id="4" w:author="Lasse Steven Levarett Buck" w:date="2013-12-12T23:57:00Z">
              <w:r>
                <w:rPr>
                  <w:rFonts w:ascii="Arial" w:hAnsi="Arial" w:cs="Arial"/>
                  <w:sz w:val="18"/>
                </w:rPr>
                <w:delText>11</w:delText>
              </w:r>
            </w:del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vAlign w:val="center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Anvendes til at hente </w:t>
            </w:r>
            <w:proofErr w:type="spellStart"/>
            <w:r>
              <w:rPr>
                <w:rFonts w:ascii="Arial" w:hAnsi="Arial" w:cs="Arial"/>
                <w:sz w:val="18"/>
              </w:rPr>
              <w:t>betalingslinie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samt information om vedtagelsesdato, udloddet udbytte og skat af udloddet udbytte.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Både fra angivelse af udloddet udbytte og indberetning af </w:t>
            </w:r>
            <w:proofErr w:type="spellStart"/>
            <w:r>
              <w:rPr>
                <w:rFonts w:ascii="Arial" w:hAnsi="Arial" w:cs="Arial"/>
                <w:sz w:val="18"/>
              </w:rPr>
              <w:t>udbyttmodtagere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(danske og udenlandske).</w:t>
            </w:r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skal hente alt indberettet udbytte uanset om data ligger i 3S eller mellemlager.</w:t>
            </w:r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" w:author="Lasse Steven Levarett Buck" w:date="2013-12-12T23:57:00Z"/>
                <w:rFonts w:ascii="Arial" w:hAnsi="Arial" w:cs="Arial"/>
                <w:sz w:val="18"/>
              </w:rPr>
            </w:pPr>
            <w:ins w:id="6" w:author="Lasse Steven Levarett Buck" w:date="2013-12-12T23:57:00Z">
              <w:r>
                <w:rPr>
                  <w:rFonts w:ascii="Arial" w:hAnsi="Arial" w:cs="Arial"/>
                  <w:sz w:val="18"/>
                </w:rPr>
                <w:t>Input:</w:t>
              </w:r>
            </w:ins>
          </w:p>
          <w:p w:rsidR="000D5E75" w:rsidRDefault="00B037A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" w:author="Lasse Steven Levarett Buck" w:date="2013-12-12T23:57:00Z"/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definerer intervallet for vedtagelsesdato i de angivelser som skal medtages i svaret.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" w:author="Lasse Steven Levarett Buck" w:date="2013-12-12T23:57:00Z"/>
                <w:rFonts w:ascii="Arial" w:hAnsi="Arial" w:cs="Arial"/>
                <w:sz w:val="18"/>
              </w:rPr>
            </w:pP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" w:author="Lasse Steven Levarett Buck" w:date="2013-12-12T23:57:00Z"/>
                <w:rFonts w:ascii="Arial" w:hAnsi="Arial" w:cs="Arial"/>
                <w:sz w:val="18"/>
              </w:rPr>
            </w:pPr>
            <w:ins w:id="10" w:author="Lasse Steven Levarett Buck" w:date="2013-12-12T23:57:00Z">
              <w:r>
                <w:rPr>
                  <w:rFonts w:ascii="Arial" w:hAnsi="Arial" w:cs="Arial"/>
                  <w:sz w:val="18"/>
                </w:rPr>
                <w:t>Output:</w:t>
              </w:r>
            </w:ins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" w:author="Lasse Steven Levarett Buck" w:date="2013-12-12T23:57:00Z"/>
                <w:rFonts w:ascii="Arial" w:hAnsi="Arial" w:cs="Arial"/>
                <w:sz w:val="18"/>
              </w:rPr>
            </w:pPr>
            <w:ins w:id="12" w:author="Lasse Steven Levarett Buck" w:date="2013-12-12T23:57:00Z">
              <w:r>
                <w:rPr>
                  <w:rFonts w:ascii="Arial" w:hAnsi="Arial" w:cs="Arial"/>
                  <w:sz w:val="18"/>
                </w:rPr>
                <w:t>Alle beløb i output er sumfelter, hvor der er summeret over en række modtagere eller angivelser.</w:t>
              </w:r>
            </w:ins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" w:author="Lasse Steven Levarett Buck" w:date="2013-12-12T23:57:00Z"/>
                <w:rFonts w:ascii="Arial" w:hAnsi="Arial" w:cs="Arial"/>
                <w:sz w:val="18"/>
              </w:rPr>
            </w:pP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" w:author="Lasse Steven Levarett Buck" w:date="2013-12-12T23:57:00Z"/>
                <w:rFonts w:ascii="Arial" w:hAnsi="Arial" w:cs="Arial"/>
                <w:sz w:val="18"/>
              </w:rPr>
            </w:pPr>
            <w:proofErr w:type="spellStart"/>
            <w:ins w:id="15" w:author="Lasse Steven Levarett Buck" w:date="2013-12-12T23:57:00Z">
              <w:r>
                <w:rPr>
                  <w:rFonts w:ascii="Arial" w:hAnsi="Arial" w:cs="Arial"/>
                  <w:sz w:val="18"/>
                </w:rPr>
                <w:t>IndberetningDanskeModtagereListe</w:t>
              </w:r>
              <w:proofErr w:type="spellEnd"/>
              <w:r>
                <w:rPr>
                  <w:rFonts w:ascii="Arial" w:hAnsi="Arial" w:cs="Arial"/>
                  <w:sz w:val="18"/>
                </w:rPr>
                <w:t>:</w:t>
              </w:r>
            </w:ins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" w:author="Lasse Steven Levarett Buck" w:date="2013-12-12T23:57:00Z"/>
                <w:rFonts w:ascii="Arial" w:hAnsi="Arial" w:cs="Arial"/>
                <w:sz w:val="18"/>
              </w:rPr>
            </w:pPr>
            <w:ins w:id="17" w:author="Lasse Steven Levarett Buck" w:date="2013-12-12T23:57:00Z">
              <w:r>
                <w:rPr>
                  <w:rFonts w:ascii="Arial" w:hAnsi="Arial" w:cs="Arial"/>
                  <w:sz w:val="18"/>
                </w:rPr>
                <w:t>Hvert element i listen repræsenterer alle danske udbyttemodtagere med den givne kombination af vedtagelsesdato og regnskabsperiode.</w:t>
              </w:r>
            </w:ins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" w:author="Lasse Steven Levarett Buck" w:date="2013-12-12T23:57:00Z"/>
                <w:rFonts w:ascii="Arial" w:hAnsi="Arial" w:cs="Arial"/>
                <w:sz w:val="18"/>
              </w:rPr>
            </w:pP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9" w:author="Lasse Steven Levarett Buck" w:date="2013-12-12T23:57:00Z"/>
                <w:rFonts w:ascii="Arial" w:hAnsi="Arial" w:cs="Arial"/>
                <w:sz w:val="18"/>
              </w:rPr>
            </w:pPr>
            <w:proofErr w:type="spellStart"/>
            <w:ins w:id="20" w:author="Lasse Steven Levarett Buck" w:date="2013-12-12T23:57:00Z">
              <w:r>
                <w:rPr>
                  <w:rFonts w:ascii="Arial" w:hAnsi="Arial" w:cs="Arial"/>
                  <w:sz w:val="18"/>
                </w:rPr>
                <w:t>IndberetningUdenlandskModtagerListe</w:t>
              </w:r>
              <w:proofErr w:type="spellEnd"/>
              <w:r>
                <w:rPr>
                  <w:rFonts w:ascii="Arial" w:hAnsi="Arial" w:cs="Arial"/>
                  <w:sz w:val="18"/>
                </w:rPr>
                <w:t>:</w:t>
              </w:r>
            </w:ins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" w:author="Lasse Steven Levarett Buck" w:date="2013-12-12T23:57:00Z"/>
                <w:rFonts w:ascii="Arial" w:hAnsi="Arial" w:cs="Arial"/>
                <w:sz w:val="18"/>
              </w:rPr>
            </w:pPr>
            <w:ins w:id="22" w:author="Lasse Steven Levarett Buck" w:date="2013-12-12T23:57:00Z">
              <w:r>
                <w:rPr>
                  <w:rFonts w:ascii="Arial" w:hAnsi="Arial" w:cs="Arial"/>
                  <w:sz w:val="18"/>
                </w:rPr>
                <w:t>Hvert element i listen repræsenterer alle udenlandske udbyttemodtagere med den givne kombination af vedtagelsesdato og regnskabsperiode.</w:t>
              </w:r>
            </w:ins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" w:author="Lasse Steven Levarett Buck" w:date="2013-12-12T23:57:00Z"/>
                <w:rFonts w:ascii="Arial" w:hAnsi="Arial" w:cs="Arial"/>
                <w:sz w:val="18"/>
              </w:rPr>
            </w:pP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" w:author="Lasse Steven Levarett Buck" w:date="2013-12-12T23:57:00Z"/>
                <w:rFonts w:ascii="Arial" w:hAnsi="Arial" w:cs="Arial"/>
                <w:sz w:val="18"/>
              </w:rPr>
            </w:pPr>
            <w:proofErr w:type="spellStart"/>
            <w:ins w:id="25" w:author="Lasse Steven Levarett Buck" w:date="2013-12-12T23:57:00Z">
              <w:r>
                <w:rPr>
                  <w:rFonts w:ascii="Arial" w:hAnsi="Arial" w:cs="Arial"/>
                  <w:sz w:val="18"/>
                </w:rPr>
                <w:t>UdbytteAngivelseListe</w:t>
              </w:r>
              <w:proofErr w:type="spellEnd"/>
              <w:r>
                <w:rPr>
                  <w:rFonts w:ascii="Arial" w:hAnsi="Arial" w:cs="Arial"/>
                  <w:sz w:val="18"/>
                </w:rPr>
                <w:t>:</w:t>
              </w:r>
            </w:ins>
          </w:p>
          <w:p w:rsidR="00B037A5" w:rsidRPr="00B037A5" w:rsidRDefault="000D5E7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26" w:author="Lasse Steven Levarett Buck" w:date="2013-12-12T23:57:00Z">
              <w:r>
                <w:rPr>
                  <w:rFonts w:ascii="Arial" w:hAnsi="Arial" w:cs="Arial"/>
                  <w:sz w:val="18"/>
                </w:rPr>
                <w:t>Hvert element i listen repræsenterer alle udbytteangivelser med den givne kombination af vedtagelsesdato og regnskabsperiode.</w:t>
              </w:r>
            </w:ins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UdbytteModtagerAngivelseListeHent_I</w:t>
            </w:r>
            <w:proofErr w:type="spellEnd"/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VedtagelseDato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UdbytteModtagerAngivelseListeHent_O</w:t>
            </w:r>
            <w:proofErr w:type="spellEnd"/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OCRLinie</w:t>
            </w:r>
            <w:proofErr w:type="spellEnd"/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IndberetningDanskeModtagereListe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IndberetningDanskeModtagere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UdbytteModtagerAngivelseVedtagelseDato</w:t>
            </w:r>
            <w:proofErr w:type="spellEnd"/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UdbytteSamletAngivelseUdloddetDanskeModtagere</w:t>
            </w:r>
            <w:proofErr w:type="spellEnd"/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UdbytteSamletAngivelseSkatDanskeModtagere</w:t>
            </w:r>
            <w:proofErr w:type="spellEnd"/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IndberetningUdenlandskModtagerListe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IndberetningUdenlandskModtager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UdbytteModtagerAngivelseVedtagelseDato</w:t>
            </w:r>
            <w:proofErr w:type="spellEnd"/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7" w:author="Lasse Steven Levarett Buck" w:date="2013-12-12T23:57:00Z"/>
                <w:rFonts w:ascii="Arial" w:hAnsi="Arial" w:cs="Arial"/>
                <w:sz w:val="18"/>
              </w:rPr>
            </w:pPr>
            <w:del w:id="28" w:author="Lasse Steven Levarett Buck" w:date="2013-12-12T23:5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AngivelseKvitteringNummer</w:delText>
              </w:r>
            </w:del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UdbytteModtagerAngivelseUdbytteBeløb</w:t>
            </w:r>
            <w:proofErr w:type="spellEnd"/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UdbytteModtagerAngivelseSkat</w:t>
            </w:r>
            <w:proofErr w:type="spellEnd"/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UdbytteAngivelseListe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UdbytteAngivelse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UdbytteSamletAngivelseVedtagelseDato</w:t>
            </w:r>
            <w:proofErr w:type="spellEnd"/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UdbytteSamletAngivelsePeriodeFra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UdbytteSamletAngivelsePeriodeTil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UdbytteSamletAngivelseUdbytteSkatSamletBeløb</w:t>
            </w:r>
            <w:proofErr w:type="spellEnd"/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UdbytteModtagerAngivelseUdbytteBeløb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UdbytteModtagerAngivelseListeHent_FejlId</w:t>
            </w:r>
            <w:proofErr w:type="spellEnd"/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RPr="00A40B8F" w:rsidTr="00B037A5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37A5" w:rsidRPr="00A40B8F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A40B8F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B037A5" w:rsidRPr="00A40B8F" w:rsidTr="00B037A5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Pr="00A40B8F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B037A5" w:rsidRPr="00A40B8F" w:rsidRDefault="00B037A5" w:rsidP="00B037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B037A5" w:rsidRPr="00A40B8F" w:rsidSect="00B037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037A5" w:rsidRDefault="00B037A5" w:rsidP="00B037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037A5" w:rsidTr="00B037A5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037A5" w:rsidTr="00B037A5">
        <w:tc>
          <w:tcPr>
            <w:tcW w:w="10345" w:type="dx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OCRLinie</w:t>
            </w:r>
            <w:proofErr w:type="spellEnd"/>
          </w:p>
        </w:tc>
      </w:tr>
      <w:tr w:rsidR="00B037A5" w:rsidTr="00B037A5">
        <w:tc>
          <w:tcPr>
            <w:tcW w:w="10345" w:type="dxa"/>
            <w:vAlign w:val="center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OCRKortType</w:t>
            </w:r>
            <w:proofErr w:type="spellEnd"/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OCRNummer</w:t>
            </w:r>
            <w:proofErr w:type="spellEnd"/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OCRKontoNummer</w:t>
            </w:r>
            <w:proofErr w:type="spellEnd"/>
          </w:p>
        </w:tc>
      </w:tr>
      <w:tr w:rsidR="00B037A5" w:rsidTr="00B037A5">
        <w:tc>
          <w:tcPr>
            <w:tcW w:w="10345" w:type="dxa"/>
            <w:shd w:val="clear" w:color="auto" w:fill="D2DCF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037A5" w:rsidTr="00B037A5">
        <w:tc>
          <w:tcPr>
            <w:tcW w:w="10345" w:type="dxa"/>
            <w:shd w:val="clear" w:color="auto" w:fill="FFFFFF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</w:t>
            </w:r>
            <w:proofErr w:type="spellStart"/>
            <w:r>
              <w:rPr>
                <w:rFonts w:ascii="Arial" w:hAnsi="Arial" w:cs="Arial"/>
                <w:sz w:val="18"/>
              </w:rPr>
              <w:t>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betaling via </w:t>
            </w:r>
            <w:proofErr w:type="spellStart"/>
            <w:r>
              <w:rPr>
                <w:rFonts w:ascii="Arial" w:hAnsi="Arial" w:cs="Arial"/>
                <w:sz w:val="18"/>
              </w:rPr>
              <w:t>HomeBanking</w:t>
            </w:r>
            <w:proofErr w:type="spellEnd"/>
          </w:p>
        </w:tc>
      </w:tr>
    </w:tbl>
    <w:p w:rsidR="00B037A5" w:rsidRDefault="00B037A5" w:rsidP="00B037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037A5" w:rsidRDefault="00B037A5" w:rsidP="00B037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037A5" w:rsidSect="00B037A5">
          <w:head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037A5" w:rsidRDefault="00B037A5" w:rsidP="00B037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037A5" w:rsidTr="00B037A5"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037A5" w:rsidTr="00B037A5">
        <w:trPr>
          <w:del w:id="29" w:author="Lasse Steven Levarett Buck" w:date="2013-12-12T23:57:00Z"/>
        </w:trPr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del w:id="30" w:author="Lasse Steven Levarett Buck" w:date="2013-12-12T23:57:00Z"/>
                <w:rFonts w:ascii="Arial" w:hAnsi="Arial" w:cs="Arial"/>
                <w:sz w:val="18"/>
              </w:rPr>
            </w:pPr>
            <w:del w:id="31" w:author="Lasse Steven Levarett Buck" w:date="2013-12-12T23:57:00Z">
              <w:r>
                <w:rPr>
                  <w:rFonts w:ascii="Arial" w:hAnsi="Arial" w:cs="Arial"/>
                  <w:sz w:val="18"/>
                </w:rPr>
                <w:delText>AngivelseKvitteringNummer</w:delText>
              </w:r>
            </w:del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2" w:author="Lasse Steven Levarett Buck" w:date="2013-12-12T23:57:00Z"/>
                <w:rFonts w:ascii="Arial" w:hAnsi="Arial" w:cs="Arial"/>
                <w:sz w:val="18"/>
              </w:rPr>
            </w:pPr>
            <w:del w:id="33" w:author="Lasse Steven Levarett Buck" w:date="2013-12-12T23:57:00Z">
              <w:r>
                <w:rPr>
                  <w:rFonts w:ascii="Arial" w:hAnsi="Arial" w:cs="Arial"/>
                  <w:sz w:val="18"/>
                </w:rPr>
                <w:delText>base: integer</w:delText>
              </w:r>
            </w:del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4" w:author="Lasse Steven Levarett Buck" w:date="2013-12-12T23:57:00Z"/>
                <w:rFonts w:ascii="Arial" w:hAnsi="Arial" w:cs="Arial"/>
                <w:sz w:val="18"/>
              </w:rPr>
            </w:pPr>
            <w:del w:id="35" w:author="Lasse Steven Levarett Buck" w:date="2013-12-12T23:57:00Z">
              <w:r>
                <w:rPr>
                  <w:rFonts w:ascii="Arial" w:hAnsi="Arial" w:cs="Arial"/>
                  <w:sz w:val="18"/>
                </w:rPr>
                <w:delText>totalDigits: 26</w:delText>
              </w:r>
            </w:del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6" w:author="Lasse Steven Levarett Buck" w:date="2013-12-12T23:57:00Z"/>
                <w:rFonts w:ascii="Arial" w:hAnsi="Arial" w:cs="Arial"/>
                <w:sz w:val="18"/>
              </w:rPr>
            </w:pPr>
            <w:del w:id="37" w:author="Lasse Steven Levarett Buck" w:date="2013-12-12T23:57:00Z">
              <w:r>
                <w:rPr>
                  <w:rFonts w:ascii="Arial" w:hAnsi="Arial" w:cs="Arial"/>
                  <w:sz w:val="18"/>
                </w:rPr>
                <w:delText>Kvitteringsnummer som tildeles angivelsen ved godkendt indberetning.</w:delText>
              </w:r>
            </w:del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8" w:author="Lasse Steven Levarett Buck" w:date="2013-12-12T23:57:00Z"/>
                <w:rFonts w:ascii="Arial" w:hAnsi="Arial" w:cs="Arial"/>
                <w:sz w:val="18"/>
              </w:rPr>
            </w:pP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9" w:author="Lasse Steven Levarett Buck" w:date="2013-12-12T23:57:00Z"/>
                <w:rFonts w:ascii="Arial" w:hAnsi="Arial" w:cs="Arial"/>
                <w:sz w:val="18"/>
              </w:rPr>
            </w:pPr>
            <w:del w:id="40" w:author="Lasse Steven Levarett Buck" w:date="2013-12-12T23:57:00Z">
              <w:r>
                <w:rPr>
                  <w:rFonts w:ascii="Arial" w:hAnsi="Arial" w:cs="Arial"/>
                  <w:sz w:val="18"/>
                </w:rPr>
                <w:delText>Kvitteringsnummer er unikt for hver angivelsestype. For enkelte angivelsestyper, f.eks. Udbytteskat, findes dog 2 sekvenser for kvitteringsnummer (et for udbytteskatten og et for udbyttemodtagerne).</w:delText>
              </w:r>
            </w:del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41" w:author="Lasse Steven Levarett Buck" w:date="2013-12-12T23:57:00Z"/>
                <w:rFonts w:ascii="Arial" w:hAnsi="Arial" w:cs="Arial"/>
                <w:sz w:val="18"/>
              </w:rPr>
            </w:pP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42" w:author="Lasse Steven Levarett Buck" w:date="2013-12-12T23:57:00Z"/>
                <w:rFonts w:ascii="Arial" w:hAnsi="Arial" w:cs="Arial"/>
                <w:sz w:val="18"/>
              </w:rPr>
            </w:pPr>
            <w:del w:id="43" w:author="Lasse Steven Levarett Buck" w:date="2013-12-12T23:57:00Z">
              <w:r>
                <w:rPr>
                  <w:rFonts w:ascii="Arial" w:hAnsi="Arial" w:cs="Arial"/>
                  <w:sz w:val="18"/>
                </w:rPr>
                <w:delText>Længden af feltet kan være forskelligt fra angivelsestype til angivelsestype, og nogle anvender timestmp.</w:delText>
              </w:r>
            </w:del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44" w:author="Lasse Steven Levarett Buck" w:date="2013-12-12T23:57:00Z"/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45" w:author="Lasse Steven Levarett Buck" w:date="2013-12-12T23:57:00Z"/>
                <w:rFonts w:ascii="Arial" w:hAnsi="Arial" w:cs="Arial"/>
                <w:sz w:val="18"/>
              </w:rPr>
            </w:pPr>
          </w:p>
        </w:tc>
      </w:tr>
      <w:tr w:rsidR="00B037A5" w:rsidTr="00B037A5"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OCRKontoNummer</w:t>
            </w:r>
            <w:proofErr w:type="spellEnd"/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16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 kontonummer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OCRKortType</w:t>
            </w:r>
            <w:proofErr w:type="spellEnd"/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[0-9][0-9]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korttypen i en OCR-</w:t>
            </w:r>
            <w:proofErr w:type="spellStart"/>
            <w:r>
              <w:rPr>
                <w:rFonts w:ascii="Arial" w:hAnsi="Arial" w:cs="Arial"/>
                <w:sz w:val="18"/>
              </w:rPr>
              <w:t>linie</w:t>
            </w:r>
            <w:proofErr w:type="spellEnd"/>
            <w:r>
              <w:rPr>
                <w:rFonts w:ascii="Arial" w:hAnsi="Arial" w:cs="Arial"/>
                <w:sz w:val="18"/>
              </w:rPr>
              <w:t>, f.eks. 71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OCRNummer</w:t>
            </w:r>
            <w:proofErr w:type="spellEnd"/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16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OCR-nummer generelt for alle angivelsestyper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</w:p>
        </w:tc>
        <w:tc>
          <w:tcPr>
            <w:tcW w:w="1701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</w:p>
        </w:tc>
        <w:tc>
          <w:tcPr>
            <w:tcW w:w="1701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UdbytteModtagerAngivelseSkat</w:t>
            </w:r>
            <w:proofErr w:type="spellEnd"/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671" w:type="dxa"/>
          </w:tcPr>
          <w:p w:rsidR="00B037A5" w:rsidRDefault="000D5E7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46" w:author="Lasse Steven Levarett Buck" w:date="2013-12-12T23:57:00Z">
              <w:r>
                <w:rPr>
                  <w:rFonts w:ascii="Arial" w:hAnsi="Arial" w:cs="Arial"/>
                  <w:sz w:val="18"/>
                </w:rPr>
                <w:t xml:space="preserve">Samlet </w:t>
              </w:r>
            </w:ins>
            <w:r w:rsidR="00B037A5">
              <w:rPr>
                <w:rFonts w:ascii="Arial" w:hAnsi="Arial" w:cs="Arial"/>
                <w:sz w:val="18"/>
              </w:rPr>
              <w:t>Skat af udloddet udbytte (indeholdt udbytteskat) i hele kroner.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UdbytteModtagerAngivelseUdbytteBeløb</w:t>
            </w:r>
            <w:proofErr w:type="spellEnd"/>
          </w:p>
        </w:tc>
        <w:tc>
          <w:tcPr>
            <w:tcW w:w="1701" w:type="dxa"/>
          </w:tcPr>
          <w:p w:rsidR="00B037A5" w:rsidRPr="00A40B8F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40B8F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037A5" w:rsidRPr="00A40B8F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40B8F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B037A5" w:rsidRPr="00A40B8F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40B8F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037A5" w:rsidRPr="00A40B8F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40B8F">
              <w:rPr>
                <w:rFonts w:ascii="Arial" w:hAnsi="Arial" w:cs="Arial"/>
                <w:sz w:val="18"/>
                <w:lang w:val="en-US"/>
              </w:rPr>
              <w:t>maxInclusive: 9999999999999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1 - </w:t>
            </w:r>
            <w:proofErr w:type="gramStart"/>
            <w:r>
              <w:rPr>
                <w:rFonts w:ascii="Arial" w:hAnsi="Arial" w:cs="Arial"/>
                <w:sz w:val="18"/>
              </w:rPr>
              <w:t>9999999999999</w:t>
            </w:r>
            <w:proofErr w:type="gramEnd"/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feltet er udfyldt skal udbyttemodtagers Navn og Udenlandsk adresse </w:t>
            </w:r>
            <w:proofErr w:type="spellStart"/>
            <w:r>
              <w:rPr>
                <w:rFonts w:ascii="Arial" w:hAnsi="Arial" w:cs="Arial"/>
                <w:sz w:val="18"/>
              </w:rPr>
              <w:t>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 og 2 også være udfyldt, såfremt udbyttemodtager ikke er bosiddende i Danmark.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UdbytteModtagerAngivelseVedtagelseDato</w:t>
            </w:r>
            <w:proofErr w:type="spellEnd"/>
          </w:p>
        </w:tc>
        <w:tc>
          <w:tcPr>
            <w:tcW w:w="1701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UdbytteSamletAngivelsePeriodeFra</w:t>
            </w:r>
            <w:proofErr w:type="spellEnd"/>
          </w:p>
        </w:tc>
        <w:tc>
          <w:tcPr>
            <w:tcW w:w="1701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 som udbyttet vedrører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UdbytteSamletAngivelsePeriodeTil</w:t>
            </w:r>
            <w:proofErr w:type="spellEnd"/>
          </w:p>
        </w:tc>
        <w:tc>
          <w:tcPr>
            <w:tcW w:w="1701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 som udbyttet vedrører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UdbytteSamletAngivelseSkatDanskeModtagere</w:t>
            </w:r>
            <w:proofErr w:type="spellEnd"/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skat af udloddet udbytte for danske modtagere.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UdbytteSamletAngivelseUdbytteSkatSamletBeløb</w:t>
            </w:r>
            <w:proofErr w:type="spellEnd"/>
          </w:p>
        </w:tc>
        <w:tc>
          <w:tcPr>
            <w:tcW w:w="1701" w:type="dxa"/>
          </w:tcPr>
          <w:p w:rsidR="00B037A5" w:rsidRPr="00A40B8F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40B8F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037A5" w:rsidRPr="00A40B8F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40B8F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B037A5" w:rsidRPr="00A40B8F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40B8F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037A5" w:rsidRPr="00A40B8F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40B8F">
              <w:rPr>
                <w:rFonts w:ascii="Arial" w:hAnsi="Arial" w:cs="Arial"/>
                <w:sz w:val="18"/>
                <w:lang w:val="en-US"/>
              </w:rPr>
              <w:t>maxInclusive: 9999999999999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udbytteskat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UdbytteSamletAngivelseUdloddetDanskeModtagere</w:t>
            </w:r>
            <w:proofErr w:type="spellEnd"/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udloddet udbytte for danske modtagere.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UdbytteSamletAngivelseVedtagelseDato</w:t>
            </w:r>
            <w:proofErr w:type="spellEnd"/>
          </w:p>
        </w:tc>
        <w:tc>
          <w:tcPr>
            <w:tcW w:w="1701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</w:p>
        </w:tc>
        <w:tc>
          <w:tcPr>
            <w:tcW w:w="1701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virksomhedens regnskabsperiode.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VirksomhedRegnskabPeriodeStartDato</w:t>
            </w:r>
            <w:proofErr w:type="spellEnd"/>
          </w:p>
        </w:tc>
        <w:tc>
          <w:tcPr>
            <w:tcW w:w="1701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virksomhedens regnskabsperiode.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037A5" w:rsidRPr="00B037A5" w:rsidRDefault="00B037A5" w:rsidP="00B037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037A5" w:rsidRPr="00B037A5" w:rsidSect="00B037A5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7A5" w:rsidRDefault="00B037A5" w:rsidP="00B037A5">
      <w:pPr>
        <w:spacing w:line="240" w:lineRule="auto"/>
      </w:pPr>
      <w:r>
        <w:separator/>
      </w:r>
    </w:p>
  </w:endnote>
  <w:endnote w:type="continuationSeparator" w:id="0">
    <w:p w:rsidR="00B037A5" w:rsidRDefault="00B037A5" w:rsidP="00B03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5" w:rsidRDefault="00B037A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5" w:rsidRPr="00B037A5" w:rsidRDefault="00B037A5" w:rsidP="00B037A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UdbytteModtagerAngivelseListeHent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A40B8F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A40B8F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5" w:rsidRDefault="00B037A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7A5" w:rsidRDefault="00B037A5" w:rsidP="00B037A5">
      <w:pPr>
        <w:spacing w:line="240" w:lineRule="auto"/>
      </w:pPr>
      <w:r>
        <w:separator/>
      </w:r>
    </w:p>
  </w:footnote>
  <w:footnote w:type="continuationSeparator" w:id="0">
    <w:p w:rsidR="00B037A5" w:rsidRDefault="00B037A5" w:rsidP="00B037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5" w:rsidRDefault="00B037A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5" w:rsidRPr="00B037A5" w:rsidRDefault="00B037A5" w:rsidP="00B037A5">
    <w:pPr>
      <w:pStyle w:val="Sidehoved"/>
      <w:jc w:val="center"/>
      <w:rPr>
        <w:rFonts w:ascii="Arial" w:hAnsi="Arial" w:cs="Arial"/>
      </w:rPr>
    </w:pPr>
    <w:r w:rsidRPr="00B037A5">
      <w:rPr>
        <w:rFonts w:ascii="Arial" w:hAnsi="Arial" w:cs="Arial"/>
      </w:rPr>
      <w:t>Servicebeskrivelse</w:t>
    </w:r>
  </w:p>
  <w:p w:rsidR="00B037A5" w:rsidRPr="00B037A5" w:rsidRDefault="00B037A5" w:rsidP="00B037A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5" w:rsidRDefault="00B037A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5" w:rsidRPr="00B037A5" w:rsidRDefault="00B037A5" w:rsidP="00B037A5">
    <w:pPr>
      <w:pStyle w:val="Sidehoved"/>
      <w:jc w:val="center"/>
      <w:rPr>
        <w:rFonts w:ascii="Arial" w:hAnsi="Arial" w:cs="Arial"/>
      </w:rPr>
    </w:pPr>
    <w:r w:rsidRPr="00B037A5">
      <w:rPr>
        <w:rFonts w:ascii="Arial" w:hAnsi="Arial" w:cs="Arial"/>
      </w:rPr>
      <w:t>Datastrukturer</w:t>
    </w:r>
  </w:p>
  <w:p w:rsidR="00B037A5" w:rsidRPr="00B037A5" w:rsidRDefault="00B037A5" w:rsidP="00B037A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5" w:rsidRDefault="00B037A5" w:rsidP="00B037A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037A5" w:rsidRPr="00B037A5" w:rsidRDefault="00B037A5" w:rsidP="00B037A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658"/>
    <w:multiLevelType w:val="multilevel"/>
    <w:tmpl w:val="035A088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A5"/>
    <w:rsid w:val="000C036F"/>
    <w:rsid w:val="000D5E75"/>
    <w:rsid w:val="00866CC7"/>
    <w:rsid w:val="008A6F91"/>
    <w:rsid w:val="00985A57"/>
    <w:rsid w:val="00A40B8F"/>
    <w:rsid w:val="00B0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037A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037A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037A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037A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37A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37A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37A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37A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37A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37A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037A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037A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03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03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03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03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03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03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037A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037A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037A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037A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037A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037A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037A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037A5"/>
  </w:style>
  <w:style w:type="paragraph" w:styleId="Sidefod">
    <w:name w:val="footer"/>
    <w:basedOn w:val="Normal"/>
    <w:link w:val="SidefodTegn"/>
    <w:uiPriority w:val="99"/>
    <w:unhideWhenUsed/>
    <w:rsid w:val="00B037A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037A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40B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40B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037A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037A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037A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037A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37A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37A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37A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37A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37A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37A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037A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037A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03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03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03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03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03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03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037A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037A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037A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037A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037A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037A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037A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037A5"/>
  </w:style>
  <w:style w:type="paragraph" w:styleId="Sidefod">
    <w:name w:val="footer"/>
    <w:basedOn w:val="Normal"/>
    <w:link w:val="SidefodTegn"/>
    <w:uiPriority w:val="99"/>
    <w:unhideWhenUsed/>
    <w:rsid w:val="00B037A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037A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40B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40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7A839-5395-46FD-A260-BA83D0BA7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755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3</vt:i4>
      </vt:variant>
    </vt:vector>
  </HeadingPairs>
  <TitlesOfParts>
    <vt:vector size="4" baseType="lpstr">
      <vt:lpstr/>
      <vt:lpstr>Servicebeskrivelser</vt:lpstr>
      <vt:lpstr>Fælles datastrukturer</vt:lpstr>
      <vt:lpstr>Dataelementer</vt:lpstr>
    </vt:vector>
  </TitlesOfParts>
  <Company>SKAT</Company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Steven Levarett Buck</dc:creator>
  <cp:lastModifiedBy>Lasse Steven Levarett Buck</cp:lastModifiedBy>
  <cp:revision>2</cp:revision>
  <dcterms:created xsi:type="dcterms:W3CDTF">2013-12-12T22:59:00Z</dcterms:created>
  <dcterms:modified xsi:type="dcterms:W3CDTF">2013-12-12T22:59:00Z</dcterms:modified>
</cp:coreProperties>
</file>